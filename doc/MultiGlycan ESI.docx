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1CF" w:rsidRDefault="007771CF" w:rsidP="007771CF">
      <w:pPr>
        <w:jc w:val="center"/>
        <w:rPr>
          <w:sz w:val="96"/>
        </w:rPr>
      </w:pPr>
      <w:bookmarkStart w:id="0" w:name="_GoBack"/>
      <w:bookmarkEnd w:id="0"/>
    </w:p>
    <w:p w:rsidR="007771CF" w:rsidRDefault="007771CF" w:rsidP="007771CF">
      <w:pPr>
        <w:jc w:val="center"/>
        <w:rPr>
          <w:sz w:val="96"/>
        </w:rPr>
      </w:pPr>
    </w:p>
    <w:p w:rsidR="007771CF" w:rsidRDefault="007771CF" w:rsidP="007771CF">
      <w:pPr>
        <w:jc w:val="center"/>
        <w:rPr>
          <w:sz w:val="96"/>
        </w:rPr>
      </w:pPr>
    </w:p>
    <w:p w:rsidR="007771CF" w:rsidRDefault="007771CF" w:rsidP="007771CF">
      <w:pPr>
        <w:jc w:val="center"/>
        <w:rPr>
          <w:sz w:val="96"/>
        </w:rPr>
      </w:pPr>
    </w:p>
    <w:p w:rsidR="007771CF" w:rsidRDefault="007771CF" w:rsidP="007771CF">
      <w:pPr>
        <w:jc w:val="center"/>
        <w:rPr>
          <w:sz w:val="96"/>
        </w:rPr>
      </w:pPr>
      <w:proofErr w:type="spellStart"/>
      <w:r w:rsidRPr="007771CF">
        <w:rPr>
          <w:sz w:val="96"/>
        </w:rPr>
        <w:t>MultiGlycan</w:t>
      </w:r>
      <w:proofErr w:type="spellEnd"/>
      <w:r w:rsidRPr="007771CF">
        <w:rPr>
          <w:sz w:val="96"/>
        </w:rPr>
        <w:t xml:space="preserve"> ESI </w:t>
      </w:r>
    </w:p>
    <w:p w:rsidR="00EA5F9C" w:rsidRPr="007771CF" w:rsidRDefault="007771CF" w:rsidP="007771CF">
      <w:pPr>
        <w:jc w:val="center"/>
        <w:rPr>
          <w:sz w:val="96"/>
        </w:rPr>
      </w:pPr>
      <w:r w:rsidRPr="007771CF">
        <w:rPr>
          <w:sz w:val="96"/>
        </w:rPr>
        <w:t>User Manual</w:t>
      </w:r>
    </w:p>
    <w:p w:rsidR="007771CF" w:rsidRDefault="007771CF">
      <w:r>
        <w:br w:type="page"/>
      </w:r>
    </w:p>
    <w:p w:rsidR="007771CF" w:rsidRDefault="001D59D9" w:rsidP="001D59D9">
      <w:pPr>
        <w:pStyle w:val="Title"/>
        <w:numPr>
          <w:ilvl w:val="0"/>
          <w:numId w:val="3"/>
        </w:numPr>
      </w:pPr>
      <w:r>
        <w:lastRenderedPageBreak/>
        <w:t>D</w:t>
      </w:r>
      <w:r w:rsidR="007771CF">
        <w:t>ownload</w:t>
      </w:r>
      <w:r w:rsidR="00082D59">
        <w:t xml:space="preserve"> </w:t>
      </w:r>
    </w:p>
    <w:p w:rsidR="001E1C49" w:rsidRDefault="001E1C49" w:rsidP="001D59D9">
      <w:pPr>
        <w:ind w:left="720"/>
      </w:pPr>
      <w:r>
        <w:t xml:space="preserve">User can download </w:t>
      </w:r>
      <w:r w:rsidR="00640804">
        <w:t xml:space="preserve">the </w:t>
      </w:r>
      <w:r w:rsidR="00841D5C">
        <w:t>latest</w:t>
      </w:r>
      <w:r w:rsidR="00640804">
        <w:t xml:space="preserve"> </w:t>
      </w:r>
      <w:r>
        <w:t>“</w:t>
      </w:r>
      <w:proofErr w:type="spellStart"/>
      <w:r>
        <w:t>MultiGlycan</w:t>
      </w:r>
      <w:proofErr w:type="spellEnd"/>
      <w:r>
        <w:t xml:space="preserve"> ESI” from our website</w:t>
      </w:r>
    </w:p>
    <w:p w:rsidR="001D59D9" w:rsidRDefault="001E1C49" w:rsidP="001D59D9">
      <w:pPr>
        <w:ind w:left="720"/>
      </w:pPr>
      <w:r w:rsidRPr="001E1C49">
        <w:t>http://darwin.informatics.indiana.edu/MultiGlycan/</w:t>
      </w:r>
      <w:r>
        <w:t xml:space="preserve"> </w:t>
      </w:r>
    </w:p>
    <w:p w:rsidR="001D59D9" w:rsidRDefault="001D59D9" w:rsidP="001E1C49"/>
    <w:p w:rsidR="001D59D9" w:rsidRDefault="001D59D9" w:rsidP="001D59D9">
      <w:pPr>
        <w:pStyle w:val="Title"/>
        <w:numPr>
          <w:ilvl w:val="0"/>
          <w:numId w:val="3"/>
        </w:numPr>
      </w:pPr>
      <w:r>
        <w:t>Installation</w:t>
      </w:r>
    </w:p>
    <w:p w:rsidR="001D59D9" w:rsidRDefault="001D59D9" w:rsidP="001D59D9">
      <w:pPr>
        <w:pStyle w:val="ListParagraph"/>
        <w:numPr>
          <w:ilvl w:val="1"/>
          <w:numId w:val="3"/>
        </w:numPr>
      </w:pPr>
      <w:r>
        <w:t>Unzip</w:t>
      </w:r>
    </w:p>
    <w:p w:rsidR="001D59D9" w:rsidRDefault="001D59D9" w:rsidP="001D59D9">
      <w:pPr>
        <w:ind w:left="720"/>
      </w:pPr>
      <w:r>
        <w:t xml:space="preserve">Unzip </w:t>
      </w:r>
      <w:r w:rsidR="00841D5C">
        <w:t xml:space="preserve">downloaded </w:t>
      </w:r>
      <w:r>
        <w:t xml:space="preserve">file to a folder. Two files, </w:t>
      </w:r>
      <w:r w:rsidRPr="001D59D9">
        <w:rPr>
          <w:color w:val="FF0000"/>
        </w:rPr>
        <w:t xml:space="preserve">MultiGlycan.msi </w:t>
      </w:r>
      <w:r>
        <w:t xml:space="preserve">and </w:t>
      </w:r>
      <w:r w:rsidRPr="001D59D9">
        <w:rPr>
          <w:color w:val="FF0000"/>
        </w:rPr>
        <w:t>setup.exe</w:t>
      </w:r>
      <w:r>
        <w:t>, will be in unzip folder</w:t>
      </w:r>
      <w:r w:rsidR="00841D5C">
        <w:t>.</w:t>
      </w:r>
    </w:p>
    <w:p w:rsidR="001D59D9" w:rsidRDefault="001D59D9" w:rsidP="001D59D9">
      <w:pPr>
        <w:ind w:left="720"/>
        <w:jc w:val="center"/>
      </w:pPr>
      <w:r>
        <w:rPr>
          <w:noProof/>
          <w:lang w:eastAsia="en-US"/>
        </w:rPr>
        <w:drawing>
          <wp:inline distT="0" distB="0" distL="0" distR="0">
            <wp:extent cx="2432050" cy="8616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r="55671"/>
                    <a:stretch/>
                  </pic:blipFill>
                  <pic:spPr bwMode="auto">
                    <a:xfrm>
                      <a:off x="0" y="0"/>
                      <a:ext cx="2432050" cy="86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D59D9" w:rsidRDefault="001D59D9" w:rsidP="001D59D9">
      <w:pPr>
        <w:pStyle w:val="ListParagraph"/>
        <w:numPr>
          <w:ilvl w:val="1"/>
          <w:numId w:val="3"/>
        </w:numPr>
      </w:pPr>
      <w:r>
        <w:t>Setup</w:t>
      </w:r>
    </w:p>
    <w:p w:rsidR="001D59D9" w:rsidRDefault="001D59D9" w:rsidP="001D59D9">
      <w:pPr>
        <w:ind w:left="720"/>
      </w:pPr>
      <w:r>
        <w:t xml:space="preserve">Double click on </w:t>
      </w:r>
      <w:r w:rsidRPr="001D59D9">
        <w:rPr>
          <w:color w:val="FF0000"/>
        </w:rPr>
        <w:t>setup.exe</w:t>
      </w:r>
      <w:r>
        <w:t xml:space="preserve"> to start installation wizard.</w:t>
      </w:r>
    </w:p>
    <w:p w:rsidR="001D59D9" w:rsidRDefault="001D59D9" w:rsidP="001D59D9">
      <w:pPr>
        <w:pStyle w:val="ListParagraph"/>
        <w:numPr>
          <w:ilvl w:val="2"/>
          <w:numId w:val="3"/>
        </w:numPr>
      </w:pPr>
      <w:r>
        <w:t xml:space="preserve"> Click “Next “ button</w:t>
      </w:r>
    </w:p>
    <w:p w:rsidR="00121550" w:rsidRDefault="001D59D9" w:rsidP="001D59D9">
      <w:pPr>
        <w:ind w:left="720"/>
        <w:jc w:val="center"/>
      </w:pPr>
      <w:r w:rsidRPr="001D59D9">
        <w:rPr>
          <w:noProof/>
          <w:lang w:eastAsia="en-US"/>
        </w:rPr>
        <w:drawing>
          <wp:inline distT="0" distB="0" distL="0" distR="0">
            <wp:extent cx="3619500" cy="2948334"/>
            <wp:effectExtent l="0" t="0" r="0" b="4445"/>
            <wp:docPr id="2" name="Picture 2" descr="D:\Dropbox\@Paper\MultiGlycan\Manual\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@Paper\MultiGlycan\Manual\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07" cy="295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550" w:rsidRDefault="00121550">
      <w:r>
        <w:br w:type="page"/>
      </w:r>
    </w:p>
    <w:p w:rsidR="001D59D9" w:rsidRDefault="001D59D9" w:rsidP="001D59D9">
      <w:pPr>
        <w:ind w:left="720"/>
        <w:jc w:val="center"/>
      </w:pPr>
    </w:p>
    <w:p w:rsidR="001D59D9" w:rsidRDefault="001D59D9" w:rsidP="001D59D9">
      <w:pPr>
        <w:pStyle w:val="ListParagraph"/>
        <w:numPr>
          <w:ilvl w:val="2"/>
          <w:numId w:val="3"/>
        </w:numPr>
      </w:pPr>
      <w:r>
        <w:t xml:space="preserve"> Select installation folder</w:t>
      </w:r>
    </w:p>
    <w:p w:rsidR="001D59D9" w:rsidRDefault="001D59D9" w:rsidP="001D59D9">
      <w:pPr>
        <w:ind w:left="360"/>
        <w:jc w:val="center"/>
      </w:pPr>
      <w:r w:rsidRPr="001D59D9">
        <w:rPr>
          <w:noProof/>
          <w:lang w:eastAsia="en-US"/>
        </w:rPr>
        <w:drawing>
          <wp:inline distT="0" distB="0" distL="0" distR="0">
            <wp:extent cx="3614631" cy="2944368"/>
            <wp:effectExtent l="0" t="0" r="5080" b="8890"/>
            <wp:docPr id="3" name="Picture 3" descr="D:\Dropbox\@Paper\MultiGlycan\Manual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@Paper\MultiGlycan\Manual\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31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D9" w:rsidRDefault="001D59D9" w:rsidP="001D59D9">
      <w:pPr>
        <w:pStyle w:val="ListParagraph"/>
        <w:numPr>
          <w:ilvl w:val="2"/>
          <w:numId w:val="3"/>
        </w:numPr>
      </w:pPr>
      <w:r>
        <w:t xml:space="preserve"> Click “Next” to confirm installation</w:t>
      </w:r>
    </w:p>
    <w:p w:rsidR="00121550" w:rsidRDefault="001D59D9" w:rsidP="001D59D9">
      <w:pPr>
        <w:ind w:left="360"/>
        <w:jc w:val="center"/>
      </w:pPr>
      <w:r w:rsidRPr="001D59D9">
        <w:rPr>
          <w:noProof/>
          <w:lang w:eastAsia="en-US"/>
        </w:rPr>
        <w:drawing>
          <wp:inline distT="0" distB="0" distL="0" distR="0">
            <wp:extent cx="3612237" cy="2944368"/>
            <wp:effectExtent l="0" t="0" r="7620" b="8890"/>
            <wp:docPr id="5" name="Picture 5" descr="D:\Dropbox\@Paper\MultiGlycan\Manual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@Paper\MultiGlycan\Manual\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237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550" w:rsidRDefault="00121550">
      <w:r>
        <w:br w:type="page"/>
      </w:r>
    </w:p>
    <w:p w:rsidR="001D59D9" w:rsidRDefault="001D59D9" w:rsidP="001D59D9">
      <w:pPr>
        <w:ind w:left="360"/>
        <w:jc w:val="center"/>
      </w:pPr>
    </w:p>
    <w:p w:rsidR="00121550" w:rsidRDefault="00121550" w:rsidP="001D59D9">
      <w:pPr>
        <w:pStyle w:val="ListParagraph"/>
        <w:numPr>
          <w:ilvl w:val="2"/>
          <w:numId w:val="3"/>
        </w:numPr>
      </w:pPr>
      <w:r>
        <w:t>Wait until installation complete</w:t>
      </w:r>
    </w:p>
    <w:p w:rsidR="00121550" w:rsidRDefault="00121550" w:rsidP="00121550">
      <w:pPr>
        <w:ind w:left="360"/>
        <w:jc w:val="center"/>
      </w:pPr>
      <w:r w:rsidRPr="00121550">
        <w:rPr>
          <w:noProof/>
          <w:lang w:eastAsia="en-US"/>
        </w:rPr>
        <w:drawing>
          <wp:inline distT="0" distB="0" distL="0" distR="0">
            <wp:extent cx="3612237" cy="2944368"/>
            <wp:effectExtent l="0" t="0" r="7620" b="8890"/>
            <wp:docPr id="7" name="Picture 7" descr="D:\Dropbox\@Paper\MultiGlycan\Manual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@Paper\MultiGlycan\Manual\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237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9D9" w:rsidRDefault="001D59D9" w:rsidP="001D59D9">
      <w:pPr>
        <w:pStyle w:val="ListParagraph"/>
        <w:numPr>
          <w:ilvl w:val="2"/>
          <w:numId w:val="3"/>
        </w:numPr>
      </w:pPr>
      <w:r>
        <w:t xml:space="preserve"> Click “Close” to </w:t>
      </w:r>
      <w:r w:rsidR="00841D5C">
        <w:t>close</w:t>
      </w:r>
      <w:r>
        <w:t xml:space="preserve"> installation wizard</w:t>
      </w:r>
    </w:p>
    <w:p w:rsidR="001D59D9" w:rsidRDefault="001D59D9" w:rsidP="001D59D9">
      <w:pPr>
        <w:ind w:left="360"/>
        <w:jc w:val="center"/>
      </w:pPr>
      <w:r w:rsidRPr="001D59D9">
        <w:rPr>
          <w:noProof/>
          <w:lang w:eastAsia="en-US"/>
        </w:rPr>
        <w:drawing>
          <wp:inline distT="0" distB="0" distL="0" distR="0">
            <wp:extent cx="3612237" cy="2944368"/>
            <wp:effectExtent l="0" t="0" r="7620" b="8890"/>
            <wp:docPr id="6" name="Picture 6" descr="D:\Dropbox\@Paper\MultiGlycan\Manual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@Paper\MultiGlycan\Manual\0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237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550" w:rsidRDefault="00121550">
      <w:r>
        <w:br w:type="page"/>
      </w:r>
    </w:p>
    <w:p w:rsidR="001D59D9" w:rsidRDefault="00121550" w:rsidP="001D59D9">
      <w:pPr>
        <w:pStyle w:val="Title"/>
        <w:numPr>
          <w:ilvl w:val="0"/>
          <w:numId w:val="3"/>
        </w:numPr>
      </w:pPr>
      <w:del w:id="1" w:author="Anoop" w:date="2013-03-20T16:13:00Z">
        <w:r w:rsidDel="00056EED">
          <w:lastRenderedPageBreak/>
          <w:delText>Execution</w:delText>
        </w:r>
        <w:r w:rsidR="00082D59" w:rsidDel="00056EED">
          <w:delText xml:space="preserve"> </w:delText>
        </w:r>
      </w:del>
      <w:ins w:id="2" w:author="Anoop" w:date="2013-03-20T16:13:00Z">
        <w:r w:rsidR="00056EED">
          <w:t>Start</w:t>
        </w:r>
        <w:r w:rsidR="00056EED">
          <w:t xml:space="preserve"> </w:t>
        </w:r>
      </w:ins>
      <w:proofErr w:type="spellStart"/>
      <w:r w:rsidR="00082D59">
        <w:t>MultiGlycan</w:t>
      </w:r>
      <w:proofErr w:type="spellEnd"/>
      <w:r w:rsidR="00082D59">
        <w:t xml:space="preserve"> ESI</w:t>
      </w:r>
    </w:p>
    <w:p w:rsidR="00121550" w:rsidRDefault="00121550" w:rsidP="00121550">
      <w:r>
        <w:t>Click “</w:t>
      </w:r>
      <w:proofErr w:type="spellStart"/>
      <w:r>
        <w:t>MultiGlycan</w:t>
      </w:r>
      <w:proofErr w:type="spellEnd"/>
      <w:r>
        <w:t xml:space="preserve"> ESI” shortcut on desktop </w:t>
      </w:r>
      <w:r w:rsidR="00841D5C">
        <w:t>or from S</w:t>
      </w:r>
      <w:r>
        <w:t>tart menu</w:t>
      </w:r>
      <w:r w:rsidR="008067D8">
        <w:t xml:space="preserve">                      </w:t>
      </w:r>
    </w:p>
    <w:tbl>
      <w:tblPr>
        <w:tblStyle w:val="TableGrid"/>
        <w:tblW w:w="8701" w:type="dxa"/>
        <w:tblLook w:val="04A0"/>
      </w:tblPr>
      <w:tblGrid>
        <w:gridCol w:w="2263"/>
        <w:gridCol w:w="6438"/>
      </w:tblGrid>
      <w:tr w:rsidR="008067D8" w:rsidTr="00841D5C">
        <w:trPr>
          <w:trHeight w:val="2321"/>
        </w:trPr>
        <w:tc>
          <w:tcPr>
            <w:tcW w:w="2263" w:type="dxa"/>
            <w:vAlign w:val="center"/>
          </w:tcPr>
          <w:p w:rsidR="008067D8" w:rsidRDefault="008067D8" w:rsidP="008067D8">
            <w:pPr>
              <w:jc w:val="center"/>
            </w:pPr>
            <w:r w:rsidRPr="00121550">
              <w:rPr>
                <w:noProof/>
                <w:lang w:eastAsia="en-US"/>
              </w:rPr>
              <w:drawing>
                <wp:inline distT="0" distB="0" distL="0" distR="0">
                  <wp:extent cx="819150" cy="916981"/>
                  <wp:effectExtent l="0" t="0" r="0" b="0"/>
                  <wp:docPr id="8" name="Picture 8" descr="D:\Dropbox\@Paper\MultiGlycan\Manual\Ic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Dropbox\@Paper\MultiGlycan\Manual\Ic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842" cy="92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8" w:type="dxa"/>
            <w:vAlign w:val="center"/>
          </w:tcPr>
          <w:p w:rsidR="008067D8" w:rsidRDefault="008067D8" w:rsidP="008067D8">
            <w:pPr>
              <w:jc w:val="center"/>
            </w:pPr>
            <w:r w:rsidRPr="00121550">
              <w:rPr>
                <w:noProof/>
                <w:lang w:eastAsia="en-US"/>
              </w:rPr>
              <w:drawing>
                <wp:inline distT="0" distB="0" distL="0" distR="0">
                  <wp:extent cx="2381250" cy="1771650"/>
                  <wp:effectExtent l="0" t="0" r="0" b="0"/>
                  <wp:docPr id="11" name="Picture 11" descr="D:\Dropbox\@Paper\MultiGlycan\Manual\StartMen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Dropbox\@Paper\MultiGlycan\Manual\StartMenu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t="36302"/>
                          <a:stretch/>
                        </pic:blipFill>
                        <pic:spPr bwMode="auto">
                          <a:xfrm>
                            <a:off x="0" y="0"/>
                            <a:ext cx="23812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67D8" w:rsidTr="00841D5C">
        <w:trPr>
          <w:trHeight w:val="448"/>
        </w:trPr>
        <w:tc>
          <w:tcPr>
            <w:tcW w:w="2263" w:type="dxa"/>
          </w:tcPr>
          <w:p w:rsidR="008067D8" w:rsidRDefault="008067D8" w:rsidP="00841D5C">
            <w:pPr>
              <w:jc w:val="center"/>
            </w:pPr>
            <w:r>
              <w:t>Desktop shortcut</w:t>
            </w:r>
          </w:p>
        </w:tc>
        <w:tc>
          <w:tcPr>
            <w:tcW w:w="6438" w:type="dxa"/>
          </w:tcPr>
          <w:p w:rsidR="008067D8" w:rsidRDefault="008067D8" w:rsidP="00841D5C">
            <w:pPr>
              <w:jc w:val="center"/>
            </w:pPr>
            <w:r>
              <w:t xml:space="preserve">Start menu -&gt; Indiana University (COL) -&gt; </w:t>
            </w:r>
            <w:proofErr w:type="spellStart"/>
            <w:r>
              <w:t>MultiGlycan</w:t>
            </w:r>
            <w:proofErr w:type="spellEnd"/>
            <w:r>
              <w:t xml:space="preserve"> ESI</w:t>
            </w:r>
          </w:p>
        </w:tc>
      </w:tr>
    </w:tbl>
    <w:p w:rsidR="008067D8" w:rsidRDefault="008067D8" w:rsidP="00121550"/>
    <w:p w:rsidR="00121550" w:rsidRDefault="0055069E" w:rsidP="008067D8">
      <w:pPr>
        <w:pStyle w:val="Title"/>
        <w:numPr>
          <w:ilvl w:val="0"/>
          <w:numId w:val="3"/>
        </w:numPr>
      </w:pPr>
      <w:r>
        <w:t>Software i</w:t>
      </w:r>
      <w:r w:rsidR="008067D8">
        <w:t>nterface</w:t>
      </w:r>
    </w:p>
    <w:p w:rsidR="0055069E" w:rsidRPr="0055069E" w:rsidRDefault="0055069E" w:rsidP="0055069E"/>
    <w:p w:rsidR="001E1C49" w:rsidRDefault="00723FA5" w:rsidP="00723FA5">
      <w:pPr>
        <w:pStyle w:val="ListParagraph"/>
        <w:ind w:left="360"/>
        <w:jc w:val="center"/>
      </w:pPr>
      <w:r>
        <w:rPr>
          <w:noProof/>
          <w:lang w:eastAsia="en-US"/>
        </w:rPr>
        <w:drawing>
          <wp:inline distT="0" distB="0" distL="0" distR="0">
            <wp:extent cx="3487975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0437" cy="30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56" w:rsidRDefault="00F60A56" w:rsidP="00F60A56">
      <w:pPr>
        <w:pStyle w:val="ListParagraph"/>
        <w:numPr>
          <w:ilvl w:val="1"/>
          <w:numId w:val="3"/>
        </w:numPr>
      </w:pPr>
      <w:r>
        <w:t>Raw File</w:t>
      </w:r>
    </w:p>
    <w:p w:rsidR="0092323F" w:rsidRDefault="0092323F" w:rsidP="0092323F">
      <w:pPr>
        <w:ind w:left="360" w:firstLine="360"/>
      </w:pPr>
      <w:r w:rsidRPr="0055069E">
        <w:rPr>
          <w:u w:val="single"/>
        </w:rPr>
        <w:t>Raw File</w:t>
      </w:r>
      <w:r>
        <w:t xml:space="preserve">: </w:t>
      </w:r>
      <w:proofErr w:type="spellStart"/>
      <w:r w:rsidR="00841D5C">
        <w:t>MultiGlycan</w:t>
      </w:r>
      <w:proofErr w:type="spellEnd"/>
      <w:r>
        <w:t xml:space="preserve"> </w:t>
      </w:r>
      <w:del w:id="3" w:author="Anoop" w:date="2013-03-20T16:13:00Z">
        <w:r w:rsidDel="00056EED">
          <w:delText xml:space="preserve">can </w:delText>
        </w:r>
        <w:r w:rsidR="00841D5C" w:rsidDel="00056EED">
          <w:delText>support</w:delText>
        </w:r>
      </w:del>
      <w:ins w:id="4" w:author="Anoop" w:date="2013-03-20T16:13:00Z">
        <w:r w:rsidR="00056EED">
          <w:t>supports</w:t>
        </w:r>
      </w:ins>
      <w:r>
        <w:t xml:space="preserve"> .</w:t>
      </w:r>
      <w:proofErr w:type="spellStart"/>
      <w:r>
        <w:t>mzXML</w:t>
      </w:r>
      <w:proofErr w:type="spellEnd"/>
      <w:r>
        <w:t xml:space="preserve"> or .raw (</w:t>
      </w:r>
      <w:proofErr w:type="spellStart"/>
      <w:r>
        <w:t>Xcalibur</w:t>
      </w:r>
      <w:proofErr w:type="spellEnd"/>
      <w:r>
        <w:t xml:space="preserve"> </w:t>
      </w:r>
      <w:r w:rsidR="00841D5C">
        <w:t>needs to be pre-installed</w:t>
      </w:r>
      <w:r>
        <w:t>)</w:t>
      </w:r>
      <w:ins w:id="5" w:author="Anoop" w:date="2013-03-20T16:13:00Z">
        <w:r w:rsidR="00056EED">
          <w:t xml:space="preserve"> LC-MS</w:t>
        </w:r>
      </w:ins>
      <w:r>
        <w:t xml:space="preserve"> file</w:t>
      </w:r>
      <w:ins w:id="6" w:author="Anoop" w:date="2013-03-20T16:13:00Z">
        <w:r w:rsidR="00056EED">
          <w:t>s</w:t>
        </w:r>
      </w:ins>
    </w:p>
    <w:p w:rsidR="0092323F" w:rsidRDefault="0092323F" w:rsidP="0092323F">
      <w:pPr>
        <w:ind w:left="360"/>
      </w:pPr>
      <w:r>
        <w:tab/>
      </w:r>
      <w:r w:rsidRPr="0055069E">
        <w:rPr>
          <w:u w:val="single"/>
        </w:rPr>
        <w:t>All MS Scan</w:t>
      </w:r>
      <w:r>
        <w:t xml:space="preserve">: </w:t>
      </w:r>
      <w:proofErr w:type="spellStart"/>
      <w:r>
        <w:t>MultiGlycan</w:t>
      </w:r>
      <w:proofErr w:type="spellEnd"/>
      <w:r>
        <w:t xml:space="preserve"> will </w:t>
      </w:r>
      <w:ins w:id="7" w:author="Anoop" w:date="2013-03-20T16:13:00Z">
        <w:r w:rsidR="00056EED">
          <w:t>process all scans in the file</w:t>
        </w:r>
      </w:ins>
      <w:del w:id="8" w:author="Anoop" w:date="2013-03-20T16:13:00Z">
        <w:r w:rsidDel="00056EED">
          <w:delText>search</w:delText>
        </w:r>
        <w:r w:rsidR="00841D5C" w:rsidDel="00056EED">
          <w:delText xml:space="preserve"> in whole file</w:delText>
        </w:r>
      </w:del>
    </w:p>
    <w:p w:rsidR="00841D5C" w:rsidRDefault="0092323F" w:rsidP="0092323F">
      <w:pPr>
        <w:ind w:left="360" w:firstLine="360"/>
      </w:pPr>
      <w:r w:rsidRPr="0055069E">
        <w:rPr>
          <w:u w:val="single"/>
        </w:rPr>
        <w:lastRenderedPageBreak/>
        <w:t>Scan Range</w:t>
      </w:r>
      <w:r>
        <w:t xml:space="preserve">: </w:t>
      </w:r>
      <w:proofErr w:type="spellStart"/>
      <w:r>
        <w:t>MultiGlycan</w:t>
      </w:r>
      <w:proofErr w:type="spellEnd"/>
      <w:r>
        <w:t xml:space="preserve"> will </w:t>
      </w:r>
      <w:del w:id="9" w:author="Anoop" w:date="2013-03-20T16:14:00Z">
        <w:r w:rsidDel="00056EED">
          <w:delText>search from start to end scan</w:delText>
        </w:r>
      </w:del>
      <w:ins w:id="10" w:author="Anoop" w:date="2013-03-20T16:14:00Z">
        <w:r w:rsidR="00056EED">
          <w:t xml:space="preserve">process only scans </w:t>
        </w:r>
        <w:proofErr w:type="gramStart"/>
        <w:r w:rsidR="00056EED">
          <w:t>in  scan</w:t>
        </w:r>
        <w:proofErr w:type="gramEnd"/>
        <w:r w:rsidR="00056EED">
          <w:t xml:space="preserve"> range</w:t>
        </w:r>
      </w:ins>
    </w:p>
    <w:p w:rsidR="00841D5C" w:rsidRDefault="00841D5C">
      <w:r>
        <w:br w:type="page"/>
      </w:r>
    </w:p>
    <w:p w:rsidR="00F60A56" w:rsidRDefault="00F60A56" w:rsidP="00F60A56">
      <w:pPr>
        <w:pStyle w:val="ListParagraph"/>
        <w:numPr>
          <w:ilvl w:val="1"/>
          <w:numId w:val="3"/>
        </w:numPr>
      </w:pPr>
      <w:r>
        <w:lastRenderedPageBreak/>
        <w:t>Glycan List</w:t>
      </w:r>
    </w:p>
    <w:p w:rsidR="00EC7697" w:rsidRDefault="00EC7697" w:rsidP="00EC7697">
      <w:pPr>
        <w:ind w:left="720"/>
      </w:pPr>
      <w:r w:rsidRPr="0055069E">
        <w:rPr>
          <w:u w:val="single"/>
        </w:rPr>
        <w:t>Default List</w:t>
      </w:r>
      <w:r>
        <w:t xml:space="preserve">: </w:t>
      </w:r>
      <w:proofErr w:type="spellStart"/>
      <w:r>
        <w:t>MultiGlycan</w:t>
      </w:r>
      <w:proofErr w:type="spellEnd"/>
      <w:r>
        <w:t xml:space="preserve"> will use </w:t>
      </w:r>
      <w:ins w:id="11" w:author="Anoop" w:date="2013-03-20T16:14:00Z">
        <w:r w:rsidR="00056EED">
          <w:t xml:space="preserve">the </w:t>
        </w:r>
      </w:ins>
      <w:r>
        <w:t>default glycan list (</w:t>
      </w:r>
      <w:r w:rsidRPr="00EC7697">
        <w:t>Default_Combination.csv</w:t>
      </w:r>
      <w:r w:rsidR="00841D5C">
        <w:t xml:space="preserve"> </w:t>
      </w:r>
      <w:del w:id="12" w:author="Anoop" w:date="2013-03-20T16:14:00Z">
        <w:r w:rsidR="00841D5C" w:rsidDel="00056EED">
          <w:delText xml:space="preserve">under </w:delText>
        </w:r>
      </w:del>
      <w:ins w:id="13" w:author="Anoop" w:date="2013-03-20T16:14:00Z">
        <w:r w:rsidR="00056EED">
          <w:t xml:space="preserve">within the </w:t>
        </w:r>
      </w:ins>
      <w:r w:rsidR="00841D5C">
        <w:t>software installation folder</w:t>
      </w:r>
      <w:r>
        <w:t>)</w:t>
      </w:r>
      <w:r w:rsidR="00841D5C">
        <w:t>.</w:t>
      </w:r>
      <w:r>
        <w:tab/>
      </w:r>
      <w:r>
        <w:tab/>
      </w:r>
    </w:p>
    <w:p w:rsidR="00EC7697" w:rsidRDefault="00EC7697" w:rsidP="00EC7697">
      <w:pPr>
        <w:ind w:left="720"/>
      </w:pPr>
      <w:r w:rsidRPr="0055069E">
        <w:rPr>
          <w:u w:val="single"/>
        </w:rPr>
        <w:t>Glycan List File</w:t>
      </w:r>
      <w:r>
        <w:t>: User</w:t>
      </w:r>
      <w:ins w:id="14" w:author="Anoop" w:date="2013-03-20T16:14:00Z">
        <w:r w:rsidR="00056EED">
          <w:t>s</w:t>
        </w:r>
      </w:ins>
      <w:r>
        <w:t xml:space="preserve"> can provide their own list in </w:t>
      </w:r>
      <w:r w:rsidRPr="00EC7697">
        <w:t xml:space="preserve">Comma-separated values </w:t>
      </w:r>
      <w:r>
        <w:t>format.</w:t>
      </w:r>
    </w:p>
    <w:p w:rsidR="009D33C4" w:rsidRDefault="009D33C4" w:rsidP="00EC7697">
      <w:pPr>
        <w:ind w:left="720"/>
      </w:pPr>
      <w:r>
        <w:t xml:space="preserve">Please </w:t>
      </w:r>
      <w:del w:id="15" w:author="Anoop" w:date="2013-03-20T16:14:00Z">
        <w:r w:rsidDel="00056EED">
          <w:delText>copy and paste</w:delText>
        </w:r>
      </w:del>
      <w:ins w:id="16" w:author="Anoop" w:date="2013-03-20T16:14:00Z">
        <w:r w:rsidR="00056EED">
          <w:t>use</w:t>
        </w:r>
      </w:ins>
      <w:r>
        <w:t xml:space="preserve"> “</w:t>
      </w:r>
      <w:proofErr w:type="spellStart"/>
      <w:r w:rsidRPr="009D33C4">
        <w:rPr>
          <w:color w:val="FF0000"/>
        </w:rPr>
        <w:t>HexNAc</w:t>
      </w:r>
      <w:proofErr w:type="gramStart"/>
      <w:r w:rsidRPr="009D33C4">
        <w:rPr>
          <w:color w:val="FF0000"/>
        </w:rPr>
        <w:t>,Hex,deHex,Sia</w:t>
      </w:r>
      <w:proofErr w:type="spellEnd"/>
      <w:proofErr w:type="gramEnd"/>
      <w:r>
        <w:t xml:space="preserve">” at the beginning of the file as </w:t>
      </w:r>
      <w:ins w:id="17" w:author="Anoop" w:date="2013-03-20T16:14:00Z">
        <w:r w:rsidR="00056EED">
          <w:t xml:space="preserve">the </w:t>
        </w:r>
      </w:ins>
      <w:r>
        <w:t>header.</w:t>
      </w:r>
    </w:p>
    <w:p w:rsidR="009D33C4" w:rsidRDefault="009D33C4" w:rsidP="00841D5C">
      <w:pPr>
        <w:ind w:left="720" w:hanging="720"/>
      </w:pPr>
      <w:r>
        <w:tab/>
        <w:t xml:space="preserve">Each line </w:t>
      </w:r>
      <w:proofErr w:type="gramStart"/>
      <w:r w:rsidR="00841D5C">
        <w:t>represent</w:t>
      </w:r>
      <w:proofErr w:type="gramEnd"/>
      <w:r>
        <w:t xml:space="preserve"> a glycan composition, and each composition </w:t>
      </w:r>
      <w:r w:rsidR="00841D5C">
        <w:t>should be</w:t>
      </w:r>
      <w:r>
        <w:t xml:space="preserve"> separated by a comma “,”;</w:t>
      </w:r>
    </w:p>
    <w:p w:rsidR="009D33C4" w:rsidRDefault="00841D5C" w:rsidP="00EC7697">
      <w:pPr>
        <w:ind w:left="720"/>
      </w:pPr>
      <w:r>
        <w:t>Example:</w:t>
      </w:r>
    </w:p>
    <w:p w:rsidR="0092323F" w:rsidRDefault="009D33C4" w:rsidP="00EC7697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504950" cy="12006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82" cy="12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56" w:rsidRDefault="00F60A56" w:rsidP="00F60A56">
      <w:pPr>
        <w:pStyle w:val="ListParagraph"/>
        <w:numPr>
          <w:ilvl w:val="1"/>
          <w:numId w:val="3"/>
        </w:numPr>
      </w:pPr>
      <w:r>
        <w:t>Experiment</w:t>
      </w:r>
    </w:p>
    <w:p w:rsidR="002B26BF" w:rsidRDefault="00093800" w:rsidP="00093800">
      <w:pPr>
        <w:ind w:left="720"/>
      </w:pPr>
      <w:r w:rsidRPr="00867C1E">
        <w:rPr>
          <w:u w:val="single"/>
        </w:rPr>
        <w:t>Reduced Reducing End</w:t>
      </w:r>
      <w:r>
        <w:t xml:space="preserve">: </w:t>
      </w:r>
      <w:del w:id="18" w:author="Anoop" w:date="2013-03-20T16:15:00Z">
        <w:r w:rsidDel="00056EED">
          <w:delText>Check this checkbox</w:delText>
        </w:r>
      </w:del>
      <w:ins w:id="19" w:author="Anoop" w:date="2013-03-20T16:15:00Z">
        <w:r w:rsidR="00056EED">
          <w:t xml:space="preserve">Set to check </w:t>
        </w:r>
      </w:ins>
      <w:del w:id="20" w:author="Anoop" w:date="2013-03-20T16:15:00Z">
        <w:r w:rsidDel="00056EED">
          <w:delText>,</w:delText>
        </w:r>
      </w:del>
      <w:r>
        <w:t xml:space="preserve"> if </w:t>
      </w:r>
      <w:r w:rsidR="00841D5C">
        <w:t xml:space="preserve">targeted </w:t>
      </w:r>
      <w:r>
        <w:t>glycans are reduced reducing end</w:t>
      </w:r>
    </w:p>
    <w:p w:rsidR="00093800" w:rsidRDefault="00093800" w:rsidP="00093800">
      <w:pPr>
        <w:ind w:left="720"/>
      </w:pPr>
      <w:r w:rsidRPr="00867C1E">
        <w:rPr>
          <w:u w:val="single"/>
        </w:rPr>
        <w:t>Permethylated</w:t>
      </w:r>
      <w:r>
        <w:t xml:space="preserve">: </w:t>
      </w:r>
      <w:del w:id="21" w:author="Anoop" w:date="2013-03-20T16:15:00Z">
        <w:r w:rsidDel="00056EED">
          <w:delText>Check this checkbox,</w:delText>
        </w:r>
      </w:del>
      <w:ins w:id="22" w:author="Anoop" w:date="2013-03-20T16:15:00Z">
        <w:r w:rsidR="00056EED">
          <w:t>Set to check</w:t>
        </w:r>
      </w:ins>
      <w:r>
        <w:t xml:space="preserve"> if </w:t>
      </w:r>
      <w:r w:rsidR="00841D5C">
        <w:t xml:space="preserve">targeted </w:t>
      </w:r>
      <w:r>
        <w:t>glycans are permethylated</w:t>
      </w:r>
    </w:p>
    <w:p w:rsidR="00093800" w:rsidRDefault="00093800" w:rsidP="00093800">
      <w:pPr>
        <w:ind w:left="720"/>
      </w:pPr>
      <w:r>
        <w:t>Adduct</w:t>
      </w:r>
      <w:ins w:id="23" w:author="Anoop" w:date="2013-03-20T16:15:00Z">
        <w:r w:rsidR="00056EED">
          <w:t xml:space="preserve"> Information</w:t>
        </w:r>
      </w:ins>
      <w:r>
        <w:t>:</w:t>
      </w:r>
    </w:p>
    <w:p w:rsidR="00093800" w:rsidRDefault="00093800" w:rsidP="00093800">
      <w:pPr>
        <w:ind w:left="720"/>
      </w:pPr>
      <w:r>
        <w:tab/>
      </w:r>
      <w:r w:rsidRPr="00867C1E">
        <w:rPr>
          <w:u w:val="single"/>
        </w:rPr>
        <w:t>Proton (H)</w:t>
      </w:r>
      <w:r>
        <w:t xml:space="preserve">: </w:t>
      </w:r>
      <w:r w:rsidR="00841D5C">
        <w:t>Proton</w:t>
      </w:r>
      <w:r>
        <w:t xml:space="preserve"> always add</w:t>
      </w:r>
      <w:r w:rsidR="00841D5C">
        <w:t>s</w:t>
      </w:r>
      <w:r>
        <w:t xml:space="preserve"> to glycans</w:t>
      </w:r>
      <w:r w:rsidR="00841D5C">
        <w:t>. This checkbox can’t be unchecked.</w:t>
      </w:r>
    </w:p>
    <w:p w:rsidR="00093800" w:rsidRDefault="00093800" w:rsidP="00093800">
      <w:pPr>
        <w:ind w:left="720"/>
      </w:pPr>
      <w:r>
        <w:tab/>
      </w:r>
      <w:r w:rsidRPr="00867C1E">
        <w:rPr>
          <w:u w:val="single"/>
        </w:rPr>
        <w:t>Ammonium (NH4)</w:t>
      </w:r>
      <w:r>
        <w:t xml:space="preserve">: Check this checkbox, if ammonium is </w:t>
      </w:r>
      <w:r w:rsidR="00841D5C">
        <w:t xml:space="preserve">a </w:t>
      </w:r>
      <w:r>
        <w:t xml:space="preserve">targeted adduct </w:t>
      </w:r>
    </w:p>
    <w:p w:rsidR="00093800" w:rsidRDefault="00093800" w:rsidP="00093800">
      <w:pPr>
        <w:ind w:left="720"/>
      </w:pPr>
      <w:r>
        <w:tab/>
      </w:r>
      <w:r w:rsidRPr="00867C1E">
        <w:rPr>
          <w:u w:val="single"/>
        </w:rPr>
        <w:t>Sodium (Na)</w:t>
      </w:r>
      <w:r>
        <w:t xml:space="preserve">: Check this checkbox, if sodium is </w:t>
      </w:r>
      <w:r w:rsidR="00841D5C">
        <w:t xml:space="preserve">a </w:t>
      </w:r>
      <w:r>
        <w:t>targeted adduct</w:t>
      </w:r>
    </w:p>
    <w:p w:rsidR="00093800" w:rsidRDefault="00093800" w:rsidP="00093800">
      <w:pPr>
        <w:ind w:left="720"/>
      </w:pPr>
      <w:r>
        <w:tab/>
      </w:r>
      <w:r w:rsidRPr="00867C1E">
        <w:rPr>
          <w:u w:val="single"/>
        </w:rPr>
        <w:t>Potassium (K)</w:t>
      </w:r>
      <w:r>
        <w:t xml:space="preserve">: Check this checkbox, if potassium is </w:t>
      </w:r>
      <w:r w:rsidR="00841D5C">
        <w:t xml:space="preserve">a </w:t>
      </w:r>
      <w:r>
        <w:t>targeted adduct</w:t>
      </w:r>
    </w:p>
    <w:p w:rsidR="00093800" w:rsidRDefault="00093800" w:rsidP="00093800">
      <w:pPr>
        <w:ind w:left="720"/>
      </w:pPr>
      <w:r>
        <w:tab/>
      </w:r>
      <w:r w:rsidRPr="00867C1E">
        <w:rPr>
          <w:u w:val="single"/>
        </w:rPr>
        <w:t>User adduct</w:t>
      </w:r>
      <w:r>
        <w:t>:</w:t>
      </w:r>
      <w:r w:rsidRPr="00093800">
        <w:t xml:space="preserve"> </w:t>
      </w:r>
      <w:r>
        <w:t>Check this checkbox and input the mass of user-defined adduct.</w:t>
      </w:r>
    </w:p>
    <w:p w:rsidR="00F60A56" w:rsidRDefault="00F60A56" w:rsidP="00F60A56">
      <w:pPr>
        <w:pStyle w:val="ListParagraph"/>
        <w:numPr>
          <w:ilvl w:val="1"/>
          <w:numId w:val="3"/>
        </w:numPr>
      </w:pPr>
      <w:r>
        <w:t>Filter and output</w:t>
      </w:r>
    </w:p>
    <w:p w:rsidR="00093800" w:rsidRDefault="008909F0" w:rsidP="00093800">
      <w:pPr>
        <w:ind w:left="720"/>
      </w:pPr>
      <w:r>
        <w:t xml:space="preserve">Two result files will be generated. </w:t>
      </w:r>
      <w:del w:id="24" w:author="Anoop" w:date="2013-03-20T16:15:00Z">
        <w:r w:rsidDel="00056EED">
          <w:delText xml:space="preserve">One </w:delText>
        </w:r>
      </w:del>
      <w:ins w:id="25" w:author="Anoop" w:date="2013-03-20T16:15:00Z">
        <w:r w:rsidR="00056EED">
          <w:t xml:space="preserve">The first </w:t>
        </w:r>
      </w:ins>
      <w:r>
        <w:t>is</w:t>
      </w:r>
      <w:ins w:id="26" w:author="Anoop" w:date="2013-03-20T16:16:00Z">
        <w:r w:rsidR="00056EED">
          <w:t xml:space="preserve"> </w:t>
        </w:r>
      </w:ins>
      <w:del w:id="27" w:author="Anoop" w:date="2013-03-20T16:16:00Z">
        <w:r w:rsidDel="00056EED">
          <w:delText xml:space="preserve"> </w:delText>
        </w:r>
        <w:r w:rsidR="00841D5C" w:rsidDel="00056EED">
          <w:delText>full</w:delText>
        </w:r>
      </w:del>
      <w:ins w:id="28" w:author="Anoop" w:date="2013-03-20T16:16:00Z">
        <w:r w:rsidR="00056EED">
          <w:t>a full</w:t>
        </w:r>
      </w:ins>
      <w:r w:rsidR="00841D5C">
        <w:t xml:space="preserve"> list of glycan </w:t>
      </w:r>
      <w:r>
        <w:t xml:space="preserve">identification in each scan and the other is </w:t>
      </w:r>
      <w:ins w:id="29" w:author="Anoop" w:date="2013-03-20T16:16:00Z">
        <w:r w:rsidR="00056EED">
          <w:t xml:space="preserve">a </w:t>
        </w:r>
      </w:ins>
      <w:r>
        <w:t xml:space="preserve">merged </w:t>
      </w:r>
      <w:ins w:id="30" w:author="Anoop" w:date="2013-03-20T16:16:00Z">
        <w:r w:rsidR="00056EED">
          <w:t xml:space="preserve">format of </w:t>
        </w:r>
      </w:ins>
      <w:r w:rsidR="00841D5C">
        <w:t xml:space="preserve">glycan identification </w:t>
      </w:r>
      <w:r>
        <w:t>result</w:t>
      </w:r>
      <w:ins w:id="31" w:author="Anoop" w:date="2013-03-20T16:16:00Z">
        <w:r w:rsidR="00056EED">
          <w:t>s across all scans</w:t>
        </w:r>
      </w:ins>
      <w:r>
        <w:t xml:space="preserve">. </w:t>
      </w:r>
      <w:del w:id="32" w:author="Anoop" w:date="2013-03-20T16:17:00Z">
        <w:r w:rsidR="00093800" w:rsidDel="00056EED">
          <w:delText>These options</w:delText>
        </w:r>
      </w:del>
      <w:ins w:id="33" w:author="Anoop" w:date="2013-03-20T16:17:00Z">
        <w:r w:rsidR="00056EED">
          <w:t>The options below controls</w:t>
        </w:r>
      </w:ins>
      <w:del w:id="34" w:author="Anoop" w:date="2013-03-20T16:17:00Z">
        <w:r w:rsidR="00093800" w:rsidDel="00056EED">
          <w:delText xml:space="preserve"> </w:delText>
        </w:r>
        <w:r w:rsidR="00EA23C5" w:rsidDel="00056EED">
          <w:delText>are the threshold</w:delText>
        </w:r>
        <w:r w:rsidR="00BD18E3" w:rsidDel="00056EED">
          <w:delText xml:space="preserve"> which controls behavior of</w:delText>
        </w:r>
      </w:del>
      <w:ins w:id="35" w:author="Anoop" w:date="2013-03-20T16:17:00Z">
        <w:r w:rsidR="00056EED">
          <w:t xml:space="preserve"> the</w:t>
        </w:r>
        <w:r w:rsidR="00056EED">
          <w:t xml:space="preserve"> </w:t>
        </w:r>
      </w:ins>
      <w:del w:id="36" w:author="Anoop" w:date="2013-03-20T16:17:00Z">
        <w:r w:rsidR="00BD18E3" w:rsidDel="00056EED">
          <w:delText xml:space="preserve"> </w:delText>
        </w:r>
      </w:del>
      <w:r w:rsidR="00EA23C5">
        <w:t xml:space="preserve">merging </w:t>
      </w:r>
      <w:ins w:id="37" w:author="Anoop" w:date="2013-03-20T16:17:00Z">
        <w:r w:rsidR="00056EED">
          <w:t xml:space="preserve">of </w:t>
        </w:r>
      </w:ins>
      <w:r w:rsidR="00EA23C5">
        <w:t>consecutive</w:t>
      </w:r>
      <w:ins w:id="38" w:author="Anoop" w:date="2013-03-20T16:17:00Z">
        <w:r w:rsidR="00056EED">
          <w:t>ly</w:t>
        </w:r>
      </w:ins>
      <w:r w:rsidR="00EA23C5">
        <w:t xml:space="preserve"> identified glycans into </w:t>
      </w:r>
      <w:ins w:id="39" w:author="Anoop" w:date="2013-03-20T16:17:00Z">
        <w:r w:rsidR="00056EED">
          <w:t xml:space="preserve">a </w:t>
        </w:r>
      </w:ins>
      <w:r w:rsidR="00EA23C5">
        <w:t xml:space="preserve">single identified record </w:t>
      </w:r>
      <w:del w:id="40" w:author="Anoop" w:date="2013-03-20T16:17:00Z">
        <w:r w:rsidR="00EA23C5" w:rsidDel="00056EED">
          <w:delText>in merged result.</w:delText>
        </w:r>
      </w:del>
    </w:p>
    <w:p w:rsidR="00EA23C5" w:rsidRDefault="00867C1E" w:rsidP="00093800">
      <w:pPr>
        <w:ind w:left="720"/>
      </w:pPr>
      <w:r w:rsidRPr="00867C1E">
        <w:rPr>
          <w:u w:val="single"/>
        </w:rPr>
        <w:t>Merge different charge glycan</w:t>
      </w:r>
      <w:r>
        <w:t xml:space="preserve">: Merge </w:t>
      </w:r>
      <w:r w:rsidR="00E52D2D">
        <w:t xml:space="preserve">identified glycans with different charge </w:t>
      </w:r>
    </w:p>
    <w:p w:rsidR="007E3DD2" w:rsidRPr="007E3DD2" w:rsidRDefault="008909F0" w:rsidP="007E3DD2">
      <w:pPr>
        <w:ind w:left="720"/>
      </w:pPr>
      <w:r>
        <w:rPr>
          <w:u w:val="single"/>
        </w:rPr>
        <w:lastRenderedPageBreak/>
        <w:t>Glycan LC minimum (minute)</w:t>
      </w:r>
      <w:r w:rsidRPr="008909F0">
        <w:t>:</w:t>
      </w:r>
      <w:r w:rsidR="007E3DD2">
        <w:t xml:space="preserve"> </w:t>
      </w:r>
      <w:r w:rsidR="007E3DD2" w:rsidRPr="007E3DD2">
        <w:t>If</w:t>
      </w:r>
      <w:r w:rsidR="00BD18E3">
        <w:t xml:space="preserve"> the elution </w:t>
      </w:r>
      <w:ins w:id="41" w:author="Anoop" w:date="2013-03-20T16:19:00Z">
        <w:r w:rsidR="00056EED">
          <w:t xml:space="preserve">time </w:t>
        </w:r>
      </w:ins>
      <w:r w:rsidR="007E3DD2">
        <w:t>duration</w:t>
      </w:r>
      <w:r w:rsidR="007E3DD2" w:rsidRPr="007E3DD2">
        <w:t xml:space="preserve"> </w:t>
      </w:r>
      <w:r w:rsidR="007E3DD2">
        <w:t xml:space="preserve">of </w:t>
      </w:r>
      <w:r w:rsidR="007E3DD2" w:rsidRPr="007E3DD2">
        <w:t>merged</w:t>
      </w:r>
      <w:r w:rsidR="007E3DD2">
        <w:t xml:space="preserve"> glycan </w:t>
      </w:r>
      <w:ins w:id="42" w:author="Anoop" w:date="2013-03-20T16:18:00Z">
        <w:r w:rsidR="00056EED">
          <w:t xml:space="preserve">is </w:t>
        </w:r>
      </w:ins>
      <w:r w:rsidR="007E3DD2">
        <w:t xml:space="preserve">less than this number, </w:t>
      </w:r>
      <w:r w:rsidR="00BD18E3">
        <w:t xml:space="preserve">this merged identification </w:t>
      </w:r>
      <w:del w:id="43" w:author="Anoop" w:date="2013-03-20T16:18:00Z">
        <w:r w:rsidR="007E3DD2" w:rsidDel="00056EED">
          <w:delText>will not show in merged file</w:delText>
        </w:r>
      </w:del>
      <w:ins w:id="44" w:author="Anoop" w:date="2013-03-20T16:18:00Z">
        <w:r w:rsidR="00056EED">
          <w:t>is ignored</w:t>
        </w:r>
      </w:ins>
      <w:r w:rsidR="007E3DD2">
        <w:t>.</w:t>
      </w:r>
    </w:p>
    <w:p w:rsidR="007E3DD2" w:rsidRPr="007E3DD2" w:rsidRDefault="008909F0" w:rsidP="00093800">
      <w:pPr>
        <w:ind w:left="720"/>
      </w:pPr>
      <w:r>
        <w:rPr>
          <w:u w:val="single"/>
        </w:rPr>
        <w:t>Glycan LC maximum (minute)</w:t>
      </w:r>
      <w:r w:rsidRPr="008909F0">
        <w:t>:</w:t>
      </w:r>
      <w:r w:rsidR="007E3DD2">
        <w:t xml:space="preserve"> </w:t>
      </w:r>
      <w:r w:rsidR="007E3DD2" w:rsidRPr="007E3DD2">
        <w:t>If</w:t>
      </w:r>
      <w:r w:rsidR="007E3DD2">
        <w:t xml:space="preserve"> the </w:t>
      </w:r>
      <w:r w:rsidR="00BD18E3">
        <w:t xml:space="preserve">elution </w:t>
      </w:r>
      <w:ins w:id="45" w:author="Anoop" w:date="2013-03-20T16:19:00Z">
        <w:r w:rsidR="00056EED">
          <w:t xml:space="preserve">time </w:t>
        </w:r>
      </w:ins>
      <w:r w:rsidR="007E3DD2">
        <w:t>duration</w:t>
      </w:r>
      <w:r w:rsidR="007E3DD2" w:rsidRPr="007E3DD2">
        <w:t xml:space="preserve"> </w:t>
      </w:r>
      <w:r w:rsidR="007E3DD2">
        <w:t xml:space="preserve">of </w:t>
      </w:r>
      <w:r w:rsidR="007E3DD2" w:rsidRPr="007E3DD2">
        <w:t>merged</w:t>
      </w:r>
      <w:r w:rsidR="007E3DD2">
        <w:t xml:space="preserve"> glycan </w:t>
      </w:r>
      <w:ins w:id="46" w:author="Anoop" w:date="2013-03-20T16:18:00Z">
        <w:r w:rsidR="00056EED">
          <w:t xml:space="preserve">is </w:t>
        </w:r>
      </w:ins>
      <w:r w:rsidR="007E3DD2">
        <w:t>greater than this number,</w:t>
      </w:r>
      <w:r w:rsidR="00BD18E3">
        <w:t xml:space="preserve"> </w:t>
      </w:r>
      <w:del w:id="47" w:author="Anoop" w:date="2013-03-20T16:19:00Z">
        <w:r w:rsidR="00BD18E3" w:rsidDel="00056EED">
          <w:delText xml:space="preserve">this </w:delText>
        </w:r>
      </w:del>
      <w:ins w:id="48" w:author="Anoop" w:date="2013-03-20T16:19:00Z">
        <w:r w:rsidR="00056EED">
          <w:t>th</w:t>
        </w:r>
        <w:r w:rsidR="00056EED">
          <w:t>e</w:t>
        </w:r>
        <w:r w:rsidR="00056EED">
          <w:t xml:space="preserve"> </w:t>
        </w:r>
      </w:ins>
      <w:r w:rsidR="00BD18E3">
        <w:t xml:space="preserve">merged identification </w:t>
      </w:r>
      <w:del w:id="49" w:author="Anoop" w:date="2013-03-20T16:19:00Z">
        <w:r w:rsidR="007E3DD2" w:rsidDel="00056EED">
          <w:delText>will be divide into</w:delText>
        </w:r>
      </w:del>
      <w:ins w:id="50" w:author="Anoop" w:date="2013-03-20T16:19:00Z">
        <w:r w:rsidR="00056EED">
          <w:t>is split into</w:t>
        </w:r>
      </w:ins>
      <w:r w:rsidR="007E3DD2">
        <w:t xml:space="preserve"> two records</w:t>
      </w:r>
      <w:del w:id="51" w:author="Anoop" w:date="2013-03-20T16:19:00Z">
        <w:r w:rsidR="007E3DD2" w:rsidDel="00056EED">
          <w:delText xml:space="preserve"> in merged file</w:delText>
        </w:r>
      </w:del>
      <w:r w:rsidR="007E3DD2">
        <w:t>.</w:t>
      </w:r>
    </w:p>
    <w:p w:rsidR="008909F0" w:rsidRDefault="008909F0" w:rsidP="00093800">
      <w:pPr>
        <w:ind w:left="720"/>
      </w:pPr>
      <w:r>
        <w:rPr>
          <w:u w:val="single"/>
        </w:rPr>
        <w:t>Minimum abundance</w:t>
      </w:r>
      <w:r w:rsidRPr="008909F0">
        <w:t>:</w:t>
      </w:r>
      <w:r w:rsidR="00EF0CB0">
        <w:t xml:space="preserve"> </w:t>
      </w:r>
      <w:r w:rsidR="00EF0CB0" w:rsidRPr="007E3DD2">
        <w:t>If</w:t>
      </w:r>
      <w:r w:rsidR="00EF0CB0">
        <w:t xml:space="preserve"> the </w:t>
      </w:r>
      <w:r w:rsidR="00EF0CB0" w:rsidRPr="007E3DD2">
        <w:t>merged</w:t>
      </w:r>
      <w:r w:rsidR="00EF0CB0">
        <w:t xml:space="preserve"> glycan abundance </w:t>
      </w:r>
      <w:ins w:id="52" w:author="Anoop" w:date="2013-03-20T16:19:00Z">
        <w:r w:rsidR="00056EED">
          <w:t xml:space="preserve">is </w:t>
        </w:r>
      </w:ins>
      <w:r w:rsidR="00EF0CB0">
        <w:t xml:space="preserve">smaller than this number, </w:t>
      </w:r>
      <w:del w:id="53" w:author="Anoop" w:date="2013-03-20T16:19:00Z">
        <w:r w:rsidR="00BD18E3" w:rsidDel="00056EED">
          <w:delText xml:space="preserve">this </w:delText>
        </w:r>
      </w:del>
      <w:ins w:id="54" w:author="Anoop" w:date="2013-03-20T16:19:00Z">
        <w:r w:rsidR="00056EED">
          <w:t>th</w:t>
        </w:r>
        <w:r w:rsidR="00056EED">
          <w:t>e</w:t>
        </w:r>
        <w:r w:rsidR="00056EED">
          <w:t xml:space="preserve"> </w:t>
        </w:r>
      </w:ins>
      <w:r w:rsidR="00BD18E3">
        <w:t xml:space="preserve">merged identification </w:t>
      </w:r>
      <w:del w:id="55" w:author="Anoop" w:date="2013-03-20T16:19:00Z">
        <w:r w:rsidR="00EF0CB0" w:rsidDel="00056EED">
          <w:delText>will not show in merged file</w:delText>
        </w:r>
      </w:del>
      <w:ins w:id="56" w:author="Anoop" w:date="2013-03-20T16:19:00Z">
        <w:r w:rsidR="00056EED">
          <w:t>is ignored</w:t>
        </w:r>
      </w:ins>
      <w:r w:rsidR="00EF0CB0">
        <w:t>.</w:t>
      </w:r>
    </w:p>
    <w:p w:rsidR="008909F0" w:rsidRDefault="008909F0" w:rsidP="00093800">
      <w:pPr>
        <w:ind w:left="720"/>
      </w:pPr>
      <w:r>
        <w:rPr>
          <w:u w:val="single"/>
        </w:rPr>
        <w:t>Minimum number of scan</w:t>
      </w:r>
      <w:r w:rsidRPr="008909F0">
        <w:t>:</w:t>
      </w:r>
      <w:r w:rsidR="00EF0CB0">
        <w:t xml:space="preserve"> </w:t>
      </w:r>
      <w:r w:rsidR="00EF0CB0" w:rsidRPr="007E3DD2">
        <w:t>If</w:t>
      </w:r>
      <w:r w:rsidR="00EF0CB0">
        <w:t xml:space="preserve"> the </w:t>
      </w:r>
      <w:proofErr w:type="gramStart"/>
      <w:r w:rsidR="00EF0CB0">
        <w:t>scan count</w:t>
      </w:r>
      <w:proofErr w:type="gramEnd"/>
      <w:r w:rsidR="00EF0CB0">
        <w:t xml:space="preserve"> of </w:t>
      </w:r>
      <w:ins w:id="57" w:author="Anoop" w:date="2013-03-20T16:19:00Z">
        <w:r w:rsidR="00056EED">
          <w:t xml:space="preserve">the </w:t>
        </w:r>
      </w:ins>
      <w:r w:rsidR="00EF0CB0" w:rsidRPr="007E3DD2">
        <w:t>merged</w:t>
      </w:r>
      <w:r w:rsidR="00EF0CB0">
        <w:t xml:space="preserve"> glycan record</w:t>
      </w:r>
      <w:ins w:id="58" w:author="Anoop" w:date="2013-03-20T16:19:00Z">
        <w:r w:rsidR="00056EED">
          <w:t xml:space="preserve"> is</w:t>
        </w:r>
      </w:ins>
      <w:r w:rsidR="00EF0CB0">
        <w:t xml:space="preserve"> smaller than this number</w:t>
      </w:r>
      <w:del w:id="59" w:author="Anoop" w:date="2013-03-20T16:19:00Z">
        <w:r w:rsidR="00EF0CB0" w:rsidDel="00056EED">
          <w:delText xml:space="preserve">, </w:delText>
        </w:r>
        <w:r w:rsidR="00BD18E3" w:rsidDel="00056EED">
          <w:delText>this</w:delText>
        </w:r>
      </w:del>
      <w:ins w:id="60" w:author="Anoop" w:date="2013-03-20T16:19:00Z">
        <w:r w:rsidR="00056EED">
          <w:t xml:space="preserve">. </w:t>
        </w:r>
        <w:proofErr w:type="gramStart"/>
        <w:r w:rsidR="00056EED">
          <w:t>the</w:t>
        </w:r>
      </w:ins>
      <w:proofErr w:type="gramEnd"/>
      <w:r w:rsidR="00BD18E3">
        <w:t xml:space="preserve"> merged identification</w:t>
      </w:r>
      <w:r w:rsidR="00EF0CB0">
        <w:t xml:space="preserve"> </w:t>
      </w:r>
      <w:del w:id="61" w:author="Anoop" w:date="2013-03-20T16:19:00Z">
        <w:r w:rsidR="00EF0CB0" w:rsidDel="00056EED">
          <w:delText>will not show in merged file</w:delText>
        </w:r>
      </w:del>
      <w:ins w:id="62" w:author="Anoop" w:date="2013-03-20T16:19:00Z">
        <w:r w:rsidR="00056EED">
          <w:t>is ignored</w:t>
        </w:r>
      </w:ins>
      <w:r w:rsidR="00EF0CB0">
        <w:t>.</w:t>
      </w:r>
    </w:p>
    <w:p w:rsidR="00F60A56" w:rsidRDefault="0092323F" w:rsidP="00F60A56">
      <w:pPr>
        <w:pStyle w:val="ListParagraph"/>
        <w:numPr>
          <w:ilvl w:val="1"/>
          <w:numId w:val="3"/>
        </w:numPr>
        <w:rPr>
          <w:u w:val="single"/>
        </w:rPr>
      </w:pPr>
      <w:r w:rsidRPr="00DC2EF8">
        <w:rPr>
          <w:u w:val="single"/>
        </w:rPr>
        <w:t>Mass accuracy</w:t>
      </w:r>
      <w:ins w:id="63" w:author="Anoop" w:date="2013-03-20T16:20:00Z">
        <w:r w:rsidR="00056EED">
          <w:rPr>
            <w:u w:val="single"/>
          </w:rPr>
          <w:t xml:space="preserve"> (PPM)</w:t>
        </w:r>
      </w:ins>
    </w:p>
    <w:p w:rsidR="00263342" w:rsidRPr="008909F0" w:rsidRDefault="008909F0" w:rsidP="00263342">
      <w:pPr>
        <w:ind w:left="720"/>
      </w:pPr>
      <w:r>
        <w:t>User can set</w:t>
      </w:r>
      <w:del w:id="64" w:author="Anoop" w:date="2013-03-20T16:20:00Z">
        <w:r w:rsidDel="00056EED">
          <w:delText>up</w:delText>
        </w:r>
      </w:del>
      <w:ins w:id="65" w:author="Anoop" w:date="2013-03-20T16:20:00Z">
        <w:r w:rsidR="00056EED">
          <w:t xml:space="preserve"> the mass </w:t>
        </w:r>
        <w:proofErr w:type="spellStart"/>
        <w:r w:rsidR="00056EED">
          <w:t>toleranace</w:t>
        </w:r>
        <w:proofErr w:type="spellEnd"/>
        <w:r w:rsidR="00056EED">
          <w:t xml:space="preserve"> for</w:t>
        </w:r>
      </w:ins>
      <w:r>
        <w:t xml:space="preserve"> matching</w:t>
      </w:r>
      <w:del w:id="66" w:author="Anoop" w:date="2013-03-20T16:20:00Z">
        <w:r w:rsidDel="00056EED">
          <w:delText xml:space="preserve"> tolerance</w:delText>
        </w:r>
      </w:del>
      <w:r>
        <w:t>.</w:t>
      </w:r>
    </w:p>
    <w:p w:rsidR="0092323F" w:rsidRDefault="0092323F" w:rsidP="00F60A56">
      <w:pPr>
        <w:pStyle w:val="ListParagraph"/>
        <w:numPr>
          <w:ilvl w:val="1"/>
          <w:numId w:val="3"/>
        </w:numPr>
        <w:rPr>
          <w:u w:val="single"/>
        </w:rPr>
      </w:pPr>
      <w:r w:rsidRPr="00DC2EF8">
        <w:rPr>
          <w:u w:val="single"/>
        </w:rPr>
        <w:t>Log</w:t>
      </w:r>
    </w:p>
    <w:p w:rsidR="00263342" w:rsidRDefault="00056EED" w:rsidP="00263342">
      <w:pPr>
        <w:ind w:left="720"/>
      </w:pPr>
      <w:ins w:id="67" w:author="Anoop" w:date="2013-03-20T16:20:00Z">
        <w:r>
          <w:t xml:space="preserve">If checked, </w:t>
        </w:r>
      </w:ins>
      <w:proofErr w:type="spellStart"/>
      <w:r w:rsidR="00263342">
        <w:t>MultiGlycan</w:t>
      </w:r>
      <w:proofErr w:type="spellEnd"/>
      <w:r w:rsidR="00263342">
        <w:t xml:space="preserve"> will </w:t>
      </w:r>
      <w:ins w:id="68" w:author="Anoop" w:date="2013-03-20T16:20:00Z">
        <w:r>
          <w:t xml:space="preserve">create a </w:t>
        </w:r>
      </w:ins>
      <w:r w:rsidR="00263342">
        <w:t xml:space="preserve">log </w:t>
      </w:r>
      <w:ins w:id="69" w:author="Anoop" w:date="2013-03-20T16:20:00Z">
        <w:r>
          <w:t xml:space="preserve">of the </w:t>
        </w:r>
      </w:ins>
      <w:r w:rsidR="00263342">
        <w:t>whole process</w:t>
      </w:r>
      <w:del w:id="70" w:author="Anoop" w:date="2013-03-20T16:20:00Z">
        <w:r w:rsidR="00263342" w:rsidDel="00056EED">
          <w:delText xml:space="preserve"> </w:delText>
        </w:r>
        <w:r w:rsidR="006D7154" w:rsidDel="00056EED">
          <w:delText>if this checkbox is checked</w:delText>
        </w:r>
      </w:del>
      <w:r w:rsidR="006D7154">
        <w:t xml:space="preserve">. This is </w:t>
      </w:r>
      <w:r w:rsidR="00263342">
        <w:t>for developer debugging purpose. If you encounter any exception please check this checkbox and send this log file to us.</w:t>
      </w:r>
    </w:p>
    <w:p w:rsidR="00263342" w:rsidRDefault="00263342" w:rsidP="00263342">
      <w:pPr>
        <w:ind w:left="720"/>
      </w:pPr>
      <w:r>
        <w:t>Log file location: Installation path\log.txt</w:t>
      </w:r>
    </w:p>
    <w:p w:rsidR="00E832FF" w:rsidRDefault="00E832FF" w:rsidP="00E832FF">
      <w:pPr>
        <w:pStyle w:val="ListParagraph"/>
        <w:numPr>
          <w:ilvl w:val="1"/>
          <w:numId w:val="3"/>
        </w:numPr>
      </w:pPr>
      <w:r>
        <w:t>Mass Calculator</w:t>
      </w:r>
    </w:p>
    <w:p w:rsidR="00E832FF" w:rsidRPr="002C2126" w:rsidRDefault="002C2126" w:rsidP="00E832FF">
      <w:r>
        <w:t xml:space="preserve">Mass calculator is a </w:t>
      </w:r>
      <w:del w:id="71" w:author="Anoop" w:date="2013-03-20T16:21:00Z">
        <w:r w:rsidDel="00056EED">
          <w:delText>small</w:delText>
        </w:r>
      </w:del>
      <w:r>
        <w:t xml:space="preserve"> </w:t>
      </w:r>
      <w:proofErr w:type="spellStart"/>
      <w:ins w:id="72" w:author="Anoop" w:date="2013-03-20T16:21:00Z">
        <w:r w:rsidR="00056EED">
          <w:t>utiliy</w:t>
        </w:r>
        <w:proofErr w:type="spellEnd"/>
        <w:r w:rsidR="00056EED">
          <w:t xml:space="preserve"> </w:t>
        </w:r>
      </w:ins>
      <w:r>
        <w:t xml:space="preserve">tool </w:t>
      </w:r>
      <w:del w:id="73" w:author="Anoop" w:date="2013-03-20T16:21:00Z">
        <w:r w:rsidDel="00056EED">
          <w:delText>to compute</w:delText>
        </w:r>
      </w:del>
      <w:ins w:id="74" w:author="Anoop" w:date="2013-03-20T16:21:00Z">
        <w:r w:rsidR="00056EED">
          <w:t>for computation of</w:t>
        </w:r>
      </w:ins>
      <w:r>
        <w:t xml:space="preserve"> </w:t>
      </w:r>
      <w:del w:id="75" w:author="Anoop" w:date="2013-03-20T16:21:00Z">
        <w:r w:rsidDel="00056EED">
          <w:delText>the</w:delText>
        </w:r>
      </w:del>
      <w:r>
        <w:t xml:space="preserve"> </w:t>
      </w:r>
      <w:r w:rsidRPr="002C2126">
        <w:rPr>
          <w:i/>
        </w:rPr>
        <w:t>m/z</w:t>
      </w:r>
      <w:r>
        <w:t xml:space="preserve"> </w:t>
      </w:r>
      <w:del w:id="76" w:author="Anoop" w:date="2013-03-20T16:21:00Z">
        <w:r w:rsidR="006D7154" w:rsidDel="00056EED">
          <w:delText>using</w:delText>
        </w:r>
      </w:del>
      <w:ins w:id="77" w:author="Anoop" w:date="2013-03-20T16:21:00Z">
        <w:r w:rsidR="00056EED">
          <w:t xml:space="preserve">given </w:t>
        </w:r>
        <w:proofErr w:type="gramStart"/>
        <w:r w:rsidR="00056EED">
          <w:t xml:space="preserve">a </w:t>
        </w:r>
      </w:ins>
      <w:r w:rsidR="006D7154">
        <w:t xml:space="preserve"> </w:t>
      </w:r>
      <w:r>
        <w:t>glycan</w:t>
      </w:r>
      <w:proofErr w:type="gramEnd"/>
      <w:r>
        <w:t xml:space="preserve"> composition and adduct mass</w:t>
      </w:r>
      <w:ins w:id="78" w:author="Anoop" w:date="2013-03-20T16:21:00Z">
        <w:r w:rsidR="00056EED">
          <w:t xml:space="preserve"> for different charge states</w:t>
        </w:r>
      </w:ins>
      <w:r>
        <w:t>. It can be accessed from Tools-&gt;Mass Calculator</w:t>
      </w:r>
    </w:p>
    <w:p w:rsidR="00E832FF" w:rsidRDefault="00E832FF" w:rsidP="00E832FF">
      <w:pPr>
        <w:jc w:val="center"/>
      </w:pPr>
      <w:r>
        <w:rPr>
          <w:noProof/>
          <w:lang w:eastAsia="en-US"/>
        </w:rPr>
        <w:drawing>
          <wp:inline distT="0" distB="0" distL="0" distR="0">
            <wp:extent cx="3493144" cy="30906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144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FF" w:rsidRDefault="002C2126" w:rsidP="00E832FF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20529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26" w:rsidRDefault="002C2126" w:rsidP="002C2126">
      <w:proofErr w:type="spellStart"/>
      <w:r w:rsidRPr="002C2126">
        <w:rPr>
          <w:u w:val="single"/>
        </w:rPr>
        <w:t>HexNAc</w:t>
      </w:r>
      <w:proofErr w:type="spellEnd"/>
      <w:r>
        <w:t xml:space="preserve">, </w:t>
      </w:r>
      <w:r w:rsidRPr="002C2126">
        <w:rPr>
          <w:u w:val="single"/>
        </w:rPr>
        <w:t>Hex</w:t>
      </w:r>
      <w:r>
        <w:t xml:space="preserve">, </w:t>
      </w:r>
      <w:proofErr w:type="spellStart"/>
      <w:r>
        <w:rPr>
          <w:u w:val="single"/>
        </w:rPr>
        <w:t>deHex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Sia</w:t>
      </w:r>
      <w:proofErr w:type="spellEnd"/>
      <w:r>
        <w:t xml:space="preserve">: Input glycan composition </w:t>
      </w:r>
    </w:p>
    <w:p w:rsidR="002C2126" w:rsidRDefault="002C2126" w:rsidP="002C2126">
      <w:r>
        <w:rPr>
          <w:u w:val="single"/>
        </w:rPr>
        <w:t>Adduct</w:t>
      </w:r>
      <w:r>
        <w:t>: Adduct mass</w:t>
      </w:r>
    </w:p>
    <w:p w:rsidR="009D5B9A" w:rsidRDefault="009D5B9A" w:rsidP="00263342">
      <w:pPr>
        <w:ind w:left="720"/>
      </w:pPr>
    </w:p>
    <w:p w:rsidR="009D5B9A" w:rsidRDefault="009D5B9A" w:rsidP="009D5B9A">
      <w:pPr>
        <w:pStyle w:val="Title"/>
        <w:numPr>
          <w:ilvl w:val="0"/>
          <w:numId w:val="3"/>
        </w:numPr>
      </w:pPr>
      <w:r>
        <w:t xml:space="preserve">Result </w:t>
      </w:r>
      <w:del w:id="79" w:author="Anoop" w:date="2013-03-20T16:22:00Z">
        <w:r w:rsidDel="00056EED">
          <w:delText>file</w:delText>
        </w:r>
      </w:del>
    </w:p>
    <w:p w:rsidR="009D5B9A" w:rsidRDefault="001C0558" w:rsidP="009D5B9A">
      <w:r>
        <w:t>Two result file</w:t>
      </w:r>
      <w:ins w:id="80" w:author="Anoop" w:date="2013-03-20T16:22:00Z">
        <w:r w:rsidR="00056EED">
          <w:t>s</w:t>
        </w:r>
      </w:ins>
      <w:r>
        <w:t xml:space="preserve"> are generated, </w:t>
      </w:r>
      <w:del w:id="81" w:author="Anoop" w:date="2013-03-20T16:22:00Z">
        <w:r w:rsidDel="00056EED">
          <w:delText xml:space="preserve">one </w:delText>
        </w:r>
      </w:del>
      <w:ins w:id="82" w:author="Anoop" w:date="2013-03-20T16:22:00Z">
        <w:r w:rsidR="00056EED">
          <w:t xml:space="preserve">the first </w:t>
        </w:r>
      </w:ins>
      <w:r>
        <w:t xml:space="preserve">is merged result and the </w:t>
      </w:r>
      <w:del w:id="83" w:author="Anoop" w:date="2013-03-20T16:22:00Z">
        <w:r w:rsidDel="00056EED">
          <w:delText xml:space="preserve">other </w:delText>
        </w:r>
      </w:del>
      <w:ins w:id="84" w:author="Anoop" w:date="2013-03-20T16:22:00Z">
        <w:r w:rsidR="00056EED">
          <w:t>second</w:t>
        </w:r>
        <w:r w:rsidR="00056EED">
          <w:t xml:space="preserve"> </w:t>
        </w:r>
      </w:ins>
      <w:proofErr w:type="gramStart"/>
      <w:r>
        <w:t xml:space="preserve">is </w:t>
      </w:r>
      <w:ins w:id="85" w:author="Anoop" w:date="2013-03-20T16:22:00Z">
        <w:r w:rsidR="00056EED">
          <w:t xml:space="preserve"> the</w:t>
        </w:r>
        <w:proofErr w:type="gramEnd"/>
        <w:r w:rsidR="00056EED">
          <w:t xml:space="preserve"> </w:t>
        </w:r>
      </w:ins>
      <w:r>
        <w:t>full list of identified glycans</w:t>
      </w:r>
      <w:ins w:id="86" w:author="Anoop" w:date="2013-03-20T16:22:00Z">
        <w:r w:rsidR="00BB6FE3">
          <w:t xml:space="preserve"> for each scan</w:t>
        </w:r>
      </w:ins>
      <w:r>
        <w:t>.</w:t>
      </w:r>
      <w:r w:rsidR="00BE4AC6">
        <w:t xml:space="preserve"> The full result file will contain “</w:t>
      </w:r>
      <w:r w:rsidR="00BE4AC6" w:rsidRPr="00BE4AC6">
        <w:t>_</w:t>
      </w:r>
      <w:proofErr w:type="spellStart"/>
      <w:r w:rsidR="00BE4AC6" w:rsidRPr="00BE4AC6">
        <w:t>FullList</w:t>
      </w:r>
      <w:proofErr w:type="spellEnd"/>
      <w:r w:rsidR="00BE4AC6">
        <w:t>” in output file name.</w:t>
      </w:r>
      <w:r w:rsidR="004005D4">
        <w:t xml:space="preserve"> Result file</w:t>
      </w:r>
      <w:ins w:id="87" w:author="Anoop" w:date="2013-03-20T16:22:00Z">
        <w:r w:rsidR="00BB6FE3">
          <w:t>s</w:t>
        </w:r>
      </w:ins>
      <w:r w:rsidR="004005D4">
        <w:t xml:space="preserve"> </w:t>
      </w:r>
      <w:del w:id="88" w:author="Anoop" w:date="2013-03-20T16:22:00Z">
        <w:r w:rsidR="004005D4" w:rsidDel="00BB6FE3">
          <w:delText>store</w:delText>
        </w:r>
        <w:r w:rsidR="006D7154" w:rsidDel="00BB6FE3">
          <w:delText>s</w:delText>
        </w:r>
      </w:del>
      <w:ins w:id="89" w:author="Anoop" w:date="2013-03-20T16:22:00Z">
        <w:r w:rsidR="00BB6FE3">
          <w:t>are both in</w:t>
        </w:r>
      </w:ins>
      <w:del w:id="90" w:author="Anoop" w:date="2013-03-20T16:22:00Z">
        <w:r w:rsidR="004005D4" w:rsidDel="00BB6FE3">
          <w:delText xml:space="preserve"> in</w:delText>
        </w:r>
      </w:del>
      <w:r w:rsidR="004005D4">
        <w:t xml:space="preserve"> CSV format.</w:t>
      </w:r>
    </w:p>
    <w:p w:rsidR="004005D4" w:rsidRDefault="004005D4" w:rsidP="009D5B9A"/>
    <w:p w:rsidR="00BE4AC6" w:rsidRDefault="004005D4" w:rsidP="009D5B9A">
      <w:r>
        <w:t>Full list result file</w:t>
      </w:r>
    </w:p>
    <w:p w:rsidR="004005D4" w:rsidRDefault="004005D4" w:rsidP="009D5B9A">
      <w:r>
        <w:rPr>
          <w:noProof/>
          <w:lang w:eastAsia="en-US"/>
        </w:rPr>
        <w:drawing>
          <wp:inline distT="0" distB="0" distL="0" distR="0">
            <wp:extent cx="5486400" cy="4094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b="78407"/>
                    <a:stretch/>
                  </pic:blipFill>
                  <pic:spPr bwMode="auto">
                    <a:xfrm>
                      <a:off x="0" y="0"/>
                      <a:ext cx="5486400" cy="409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467EA" w:rsidRDefault="000467EA" w:rsidP="009D5B9A">
      <w:r w:rsidRPr="008D70A7">
        <w:rPr>
          <w:u w:val="single"/>
        </w:rPr>
        <w:t>Time</w:t>
      </w:r>
      <w:r>
        <w:t>: Elution time of identified glycan</w:t>
      </w:r>
    </w:p>
    <w:p w:rsidR="000467EA" w:rsidRDefault="000467EA" w:rsidP="009D5B9A">
      <w:r w:rsidRPr="008D70A7">
        <w:rPr>
          <w:u w:val="single"/>
        </w:rPr>
        <w:t>Scan Num</w:t>
      </w:r>
      <w:r>
        <w:t xml:space="preserve">: Elution scan number of identified glycan </w:t>
      </w:r>
    </w:p>
    <w:p w:rsidR="000467EA" w:rsidRDefault="000467EA" w:rsidP="009D5B9A">
      <w:r w:rsidRPr="008D70A7">
        <w:rPr>
          <w:u w:val="single"/>
        </w:rPr>
        <w:t>Abundance</w:t>
      </w:r>
      <w:r>
        <w:t xml:space="preserve">: Abundance of identified glycan </w:t>
      </w:r>
    </w:p>
    <w:p w:rsidR="000467EA" w:rsidRDefault="000467EA" w:rsidP="009D5B9A">
      <w:proofErr w:type="gramStart"/>
      <w:r w:rsidRPr="008D70A7">
        <w:rPr>
          <w:i/>
          <w:u w:val="single"/>
        </w:rPr>
        <w:t>m/z</w:t>
      </w:r>
      <w:proofErr w:type="gramEnd"/>
      <w:r w:rsidRPr="000467EA">
        <w:t>:</w:t>
      </w:r>
      <w:r>
        <w:t xml:space="preserve"> mass-to-charge ratio of identified glycan</w:t>
      </w:r>
    </w:p>
    <w:p w:rsidR="000467EA" w:rsidRDefault="000467EA" w:rsidP="009D5B9A">
      <w:proofErr w:type="spellStart"/>
      <w:r w:rsidRPr="008D70A7">
        <w:rPr>
          <w:u w:val="single"/>
        </w:rPr>
        <w:t>HexNAc</w:t>
      </w:r>
      <w:proofErr w:type="spellEnd"/>
      <w:r w:rsidRPr="008D70A7">
        <w:rPr>
          <w:u w:val="single"/>
        </w:rPr>
        <w:t>-Hex-</w:t>
      </w:r>
      <w:proofErr w:type="spellStart"/>
      <w:r w:rsidRPr="008D70A7">
        <w:rPr>
          <w:u w:val="single"/>
        </w:rPr>
        <w:t>deHex</w:t>
      </w:r>
      <w:proofErr w:type="spellEnd"/>
      <w:r w:rsidRPr="008D70A7">
        <w:rPr>
          <w:u w:val="single"/>
        </w:rPr>
        <w:t>-</w:t>
      </w:r>
      <w:proofErr w:type="spellStart"/>
      <w:r w:rsidRPr="008D70A7">
        <w:rPr>
          <w:u w:val="single"/>
        </w:rPr>
        <w:t>Sia</w:t>
      </w:r>
      <w:proofErr w:type="spellEnd"/>
      <w:r>
        <w:t>: Glycan composition of identified glycan</w:t>
      </w:r>
    </w:p>
    <w:p w:rsidR="000467EA" w:rsidRDefault="000467EA" w:rsidP="009D5B9A">
      <w:r w:rsidRPr="008D70A7">
        <w:rPr>
          <w:u w:val="single"/>
        </w:rPr>
        <w:t>Composition mono</w:t>
      </w:r>
      <w:r>
        <w:t xml:space="preserve">: </w:t>
      </w:r>
      <w:proofErr w:type="spellStart"/>
      <w:r w:rsidR="005C5405" w:rsidRPr="005C5405">
        <w:t>Monoisotopic</w:t>
      </w:r>
      <w:proofErr w:type="spellEnd"/>
      <w:r w:rsidR="005C5405" w:rsidRPr="005C5405">
        <w:t xml:space="preserve"> mass </w:t>
      </w:r>
      <w:r>
        <w:t>of identified glycan</w:t>
      </w:r>
    </w:p>
    <w:p w:rsidR="00504B99" w:rsidRPr="000467EA" w:rsidRDefault="00504B99" w:rsidP="009D5B9A">
      <w:pPr>
        <w:rPr>
          <w:i/>
        </w:rPr>
      </w:pPr>
    </w:p>
    <w:p w:rsidR="004005D4" w:rsidRDefault="004005D4" w:rsidP="009D5B9A">
      <w:r>
        <w:t>Merged result file</w:t>
      </w:r>
    </w:p>
    <w:p w:rsidR="004005D4" w:rsidRDefault="004005D4" w:rsidP="009D5B9A">
      <w:r>
        <w:rPr>
          <w:noProof/>
          <w:lang w:eastAsia="en-US"/>
        </w:rPr>
        <w:drawing>
          <wp:inline distT="0" distB="0" distL="0" distR="0">
            <wp:extent cx="5486400" cy="367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B99" w:rsidRDefault="00504B99" w:rsidP="00504B99">
      <w:r>
        <w:rPr>
          <w:u w:val="single"/>
        </w:rPr>
        <w:t xml:space="preserve">Start </w:t>
      </w:r>
      <w:r w:rsidRPr="008D70A7">
        <w:rPr>
          <w:u w:val="single"/>
        </w:rPr>
        <w:t>Time</w:t>
      </w:r>
      <w:r>
        <w:t>: Start elution time of merged glycan</w:t>
      </w:r>
    </w:p>
    <w:p w:rsidR="00504B99" w:rsidRDefault="00504B99" w:rsidP="00504B99">
      <w:r>
        <w:rPr>
          <w:u w:val="single"/>
        </w:rPr>
        <w:lastRenderedPageBreak/>
        <w:t xml:space="preserve">End </w:t>
      </w:r>
      <w:r w:rsidRPr="008D70A7">
        <w:rPr>
          <w:u w:val="single"/>
        </w:rPr>
        <w:t>Time</w:t>
      </w:r>
      <w:r>
        <w:t>: End elution time of merged glycan</w:t>
      </w:r>
    </w:p>
    <w:p w:rsidR="00504B99" w:rsidRDefault="00504B99" w:rsidP="00504B99">
      <w:r>
        <w:rPr>
          <w:u w:val="single"/>
        </w:rPr>
        <w:t xml:space="preserve">Start </w:t>
      </w:r>
      <w:r w:rsidRPr="008D70A7">
        <w:rPr>
          <w:u w:val="single"/>
        </w:rPr>
        <w:t>Scan Num</w:t>
      </w:r>
      <w:r>
        <w:t xml:space="preserve">: Start elution scan number of merged glycan </w:t>
      </w:r>
    </w:p>
    <w:p w:rsidR="00504B99" w:rsidRDefault="00504B99" w:rsidP="00504B99">
      <w:r>
        <w:rPr>
          <w:u w:val="single"/>
        </w:rPr>
        <w:t xml:space="preserve">End </w:t>
      </w:r>
      <w:r w:rsidRPr="008D70A7">
        <w:rPr>
          <w:u w:val="single"/>
        </w:rPr>
        <w:t>Scan Num</w:t>
      </w:r>
      <w:r>
        <w:t xml:space="preserve">: End elution scan number of merged glycan </w:t>
      </w:r>
    </w:p>
    <w:p w:rsidR="00504B99" w:rsidRDefault="00504B99" w:rsidP="00504B99">
      <w:r w:rsidRPr="00504B99">
        <w:rPr>
          <w:u w:val="single"/>
        </w:rPr>
        <w:t>Charge</w:t>
      </w:r>
      <w:r>
        <w:t>: Charge of merged glycan</w:t>
      </w:r>
    </w:p>
    <w:p w:rsidR="00504B99" w:rsidRDefault="00504B99" w:rsidP="00504B99">
      <w:r w:rsidRPr="008D70A7">
        <w:rPr>
          <w:u w:val="single"/>
        </w:rPr>
        <w:t>Abundance</w:t>
      </w:r>
      <w:r>
        <w:t xml:space="preserve">: Abundance of merged glycan </w:t>
      </w:r>
    </w:p>
    <w:p w:rsidR="00504B99" w:rsidRDefault="00504B99" w:rsidP="00504B99">
      <w:proofErr w:type="spellStart"/>
      <w:r w:rsidRPr="008D70A7">
        <w:rPr>
          <w:u w:val="single"/>
        </w:rPr>
        <w:t>HexNAc</w:t>
      </w:r>
      <w:proofErr w:type="spellEnd"/>
      <w:r w:rsidRPr="008D70A7">
        <w:rPr>
          <w:u w:val="single"/>
        </w:rPr>
        <w:t>-Hex-</w:t>
      </w:r>
      <w:proofErr w:type="spellStart"/>
      <w:r w:rsidRPr="008D70A7">
        <w:rPr>
          <w:u w:val="single"/>
        </w:rPr>
        <w:t>deHex</w:t>
      </w:r>
      <w:proofErr w:type="spellEnd"/>
      <w:r w:rsidRPr="008D70A7">
        <w:rPr>
          <w:u w:val="single"/>
        </w:rPr>
        <w:t>-</w:t>
      </w:r>
      <w:proofErr w:type="spellStart"/>
      <w:r w:rsidRPr="008D70A7">
        <w:rPr>
          <w:u w:val="single"/>
        </w:rPr>
        <w:t>Sia</w:t>
      </w:r>
      <w:proofErr w:type="spellEnd"/>
      <w:r>
        <w:t>: Glycan composition of merged glycan</w:t>
      </w:r>
    </w:p>
    <w:p w:rsidR="00504B99" w:rsidRPr="000467EA" w:rsidRDefault="00504B99" w:rsidP="00504B99">
      <w:pPr>
        <w:rPr>
          <w:i/>
        </w:rPr>
      </w:pPr>
      <w:r w:rsidRPr="008D70A7">
        <w:rPr>
          <w:u w:val="single"/>
        </w:rPr>
        <w:t>Composition mono</w:t>
      </w:r>
      <w:r>
        <w:t xml:space="preserve">: </w:t>
      </w:r>
      <w:proofErr w:type="spellStart"/>
      <w:r w:rsidRPr="005C5405">
        <w:t>Monoisotopic</w:t>
      </w:r>
      <w:proofErr w:type="spellEnd"/>
      <w:r w:rsidRPr="005C5405">
        <w:t xml:space="preserve"> mass </w:t>
      </w:r>
      <w:r>
        <w:t>of merged glycan</w:t>
      </w:r>
    </w:p>
    <w:p w:rsidR="00504B99" w:rsidRDefault="00504B99" w:rsidP="009D5B9A"/>
    <w:sectPr w:rsidR="00504B99" w:rsidSect="00841D5C"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60F5A"/>
    <w:multiLevelType w:val="hybridMultilevel"/>
    <w:tmpl w:val="1CCC3D3E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>
    <w:nsid w:val="29F553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692276"/>
    <w:multiLevelType w:val="hybridMultilevel"/>
    <w:tmpl w:val="8C32E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trackRevisions/>
  <w:defaultTabStop w:val="720"/>
  <w:characterSpacingControl w:val="doNotCompress"/>
  <w:compat>
    <w:useFELayout/>
  </w:compat>
  <w:rsids>
    <w:rsidRoot w:val="007771CF"/>
    <w:rsid w:val="000467EA"/>
    <w:rsid w:val="00056EED"/>
    <w:rsid w:val="00082D59"/>
    <w:rsid w:val="00093800"/>
    <w:rsid w:val="00121550"/>
    <w:rsid w:val="001C0558"/>
    <w:rsid w:val="001D59D9"/>
    <w:rsid w:val="001E1C49"/>
    <w:rsid w:val="00263342"/>
    <w:rsid w:val="002B26BF"/>
    <w:rsid w:val="002C2126"/>
    <w:rsid w:val="003639B6"/>
    <w:rsid w:val="004005D4"/>
    <w:rsid w:val="00425731"/>
    <w:rsid w:val="00504B99"/>
    <w:rsid w:val="0055069E"/>
    <w:rsid w:val="005C5405"/>
    <w:rsid w:val="005E6DC2"/>
    <w:rsid w:val="00640804"/>
    <w:rsid w:val="006D7154"/>
    <w:rsid w:val="00723FA5"/>
    <w:rsid w:val="007771CF"/>
    <w:rsid w:val="007E3DD2"/>
    <w:rsid w:val="008067D8"/>
    <w:rsid w:val="00841D5C"/>
    <w:rsid w:val="00867C1E"/>
    <w:rsid w:val="008909F0"/>
    <w:rsid w:val="008D70A7"/>
    <w:rsid w:val="009072B4"/>
    <w:rsid w:val="0092323F"/>
    <w:rsid w:val="009D33C4"/>
    <w:rsid w:val="009D5B9A"/>
    <w:rsid w:val="00A55592"/>
    <w:rsid w:val="00BB6FE3"/>
    <w:rsid w:val="00BD18E3"/>
    <w:rsid w:val="00BE4AC6"/>
    <w:rsid w:val="00BF3A6E"/>
    <w:rsid w:val="00DC2EF8"/>
    <w:rsid w:val="00E52D2D"/>
    <w:rsid w:val="00E832FF"/>
    <w:rsid w:val="00EA23C5"/>
    <w:rsid w:val="00EA5F9C"/>
    <w:rsid w:val="00EC7697"/>
    <w:rsid w:val="00EF0CB0"/>
    <w:rsid w:val="00F60A56"/>
    <w:rsid w:val="00FC1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31"/>
  </w:style>
  <w:style w:type="paragraph" w:styleId="Heading1">
    <w:name w:val="heading 1"/>
    <w:basedOn w:val="Normal"/>
    <w:next w:val="Normal"/>
    <w:link w:val="Heading1Char"/>
    <w:uiPriority w:val="9"/>
    <w:qFormat/>
    <w:rsid w:val="001E1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1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F3A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10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Chuan-Yih</dc:creator>
  <cp:keywords/>
  <dc:description/>
  <cp:lastModifiedBy>Anoop</cp:lastModifiedBy>
  <cp:revision>33</cp:revision>
  <dcterms:created xsi:type="dcterms:W3CDTF">2013-03-06T19:56:00Z</dcterms:created>
  <dcterms:modified xsi:type="dcterms:W3CDTF">2013-03-20T20:23:00Z</dcterms:modified>
</cp:coreProperties>
</file>